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C8" w:rsidRPr="00627D0D" w:rsidRDefault="00627D0D">
      <w:pPr>
        <w:pStyle w:val="BodyText"/>
        <w:jc w:val="center"/>
        <w:rPr>
          <w:b/>
          <w:sz w:val="28"/>
          <w:szCs w:val="28"/>
        </w:rPr>
      </w:pPr>
      <w:r w:rsidRPr="006F336F">
        <w:rPr>
          <w:b/>
          <w:sz w:val="28"/>
          <w:szCs w:val="28"/>
        </w:rPr>
        <w:t>РЕЦЕНЗИЯ</w:t>
      </w:r>
    </w:p>
    <w:p w:rsidR="00CA5DC8" w:rsidRDefault="00CA5DC8">
      <w:pPr>
        <w:pStyle w:val="BodyText"/>
        <w:jc w:val="center"/>
        <w:rPr>
          <w:b/>
          <w:sz w:val="24"/>
        </w:rPr>
      </w:pPr>
    </w:p>
    <w:p w:rsidR="00CA5DC8" w:rsidRPr="006F336F" w:rsidRDefault="00802D14">
      <w:pPr>
        <w:pStyle w:val="BodyText"/>
        <w:tabs>
          <w:tab w:val="left" w:pos="5670"/>
        </w:tabs>
        <w:jc w:val="center"/>
        <w:rPr>
          <w:b/>
          <w:sz w:val="28"/>
          <w:szCs w:val="28"/>
        </w:rPr>
      </w:pPr>
      <w:proofErr w:type="gramStart"/>
      <w:r w:rsidRPr="006F336F">
        <w:rPr>
          <w:sz w:val="28"/>
          <w:szCs w:val="28"/>
        </w:rPr>
        <w:t>на</w:t>
      </w:r>
      <w:proofErr w:type="gramEnd"/>
      <w:r w:rsidRPr="006F336F">
        <w:rPr>
          <w:sz w:val="28"/>
          <w:szCs w:val="28"/>
        </w:rPr>
        <w:t xml:space="preserve"> дипломный проект ст. </w:t>
      </w:r>
      <w:proofErr w:type="spellStart"/>
      <w:r w:rsidR="005D2365" w:rsidRPr="006F336F">
        <w:rPr>
          <w:sz w:val="28"/>
          <w:szCs w:val="28"/>
        </w:rPr>
        <w:t>Поподьянца</w:t>
      </w:r>
      <w:proofErr w:type="spellEnd"/>
      <w:r w:rsidR="005D2365" w:rsidRPr="006F336F">
        <w:rPr>
          <w:sz w:val="28"/>
          <w:szCs w:val="28"/>
        </w:rPr>
        <w:t xml:space="preserve"> Евгения Вадимовича</w:t>
      </w:r>
      <w:r w:rsidR="009122AD" w:rsidRPr="006F336F">
        <w:rPr>
          <w:sz w:val="28"/>
          <w:szCs w:val="28"/>
        </w:rPr>
        <w:t xml:space="preserve"> гр. РК9-Д</w:t>
      </w:r>
      <w:r w:rsidR="005D2365" w:rsidRPr="006F336F">
        <w:rPr>
          <w:sz w:val="28"/>
          <w:szCs w:val="28"/>
        </w:rPr>
        <w:t>1</w:t>
      </w:r>
      <w:r w:rsidR="00627D0D" w:rsidRPr="006F336F">
        <w:rPr>
          <w:sz w:val="28"/>
          <w:szCs w:val="28"/>
        </w:rPr>
        <w:t xml:space="preserve"> МГТУ им. </w:t>
      </w:r>
      <w:proofErr w:type="spellStart"/>
      <w:r w:rsidR="00627D0D" w:rsidRPr="006F336F">
        <w:rPr>
          <w:sz w:val="28"/>
          <w:szCs w:val="28"/>
        </w:rPr>
        <w:t>Н.Э.Баумана</w:t>
      </w:r>
      <w:proofErr w:type="spellEnd"/>
      <w:r w:rsidR="00627D0D" w:rsidRPr="006F336F">
        <w:rPr>
          <w:sz w:val="28"/>
          <w:szCs w:val="28"/>
        </w:rPr>
        <w:t xml:space="preserve"> на тему:</w:t>
      </w:r>
      <w:r w:rsidRPr="006F336F">
        <w:rPr>
          <w:b/>
          <w:sz w:val="28"/>
          <w:szCs w:val="28"/>
        </w:rPr>
        <w:t xml:space="preserve"> “</w:t>
      </w:r>
      <w:r w:rsidR="005D2365" w:rsidRPr="006F336F">
        <w:rPr>
          <w:b/>
          <w:sz w:val="28"/>
          <w:szCs w:val="28"/>
        </w:rPr>
        <w:t>Внедрение комплексной системы управления жизненным циклом ПО</w:t>
      </w:r>
      <w:r w:rsidR="0098419A" w:rsidRPr="006F336F">
        <w:rPr>
          <w:b/>
          <w:sz w:val="28"/>
          <w:szCs w:val="28"/>
        </w:rPr>
        <w:t>”</w:t>
      </w:r>
    </w:p>
    <w:p w:rsidR="00CA5DC8" w:rsidRPr="006F336F" w:rsidRDefault="00CA5DC8">
      <w:pPr>
        <w:pStyle w:val="BodyText"/>
        <w:jc w:val="both"/>
        <w:rPr>
          <w:sz w:val="28"/>
          <w:szCs w:val="28"/>
        </w:rPr>
      </w:pPr>
    </w:p>
    <w:p w:rsidR="003052DF" w:rsidRPr="006F336F" w:rsidRDefault="00802D14">
      <w:pPr>
        <w:pStyle w:val="BodyText"/>
        <w:ind w:firstLine="708"/>
        <w:jc w:val="both"/>
        <w:rPr>
          <w:sz w:val="24"/>
          <w:szCs w:val="24"/>
        </w:rPr>
      </w:pPr>
      <w:r w:rsidRPr="006F336F">
        <w:rPr>
          <w:sz w:val="24"/>
          <w:szCs w:val="24"/>
        </w:rPr>
        <w:t xml:space="preserve">Дипломный проект </w:t>
      </w:r>
      <w:r w:rsidR="005D2365" w:rsidRPr="006F336F">
        <w:rPr>
          <w:sz w:val="24"/>
          <w:szCs w:val="24"/>
        </w:rPr>
        <w:t xml:space="preserve">ст. </w:t>
      </w:r>
      <w:proofErr w:type="spellStart"/>
      <w:r w:rsidR="005D2365" w:rsidRPr="006F336F">
        <w:rPr>
          <w:sz w:val="24"/>
          <w:szCs w:val="24"/>
        </w:rPr>
        <w:t>Поподьянца</w:t>
      </w:r>
      <w:proofErr w:type="spellEnd"/>
      <w:r w:rsidR="005D2365" w:rsidRPr="006F336F">
        <w:rPr>
          <w:sz w:val="24"/>
          <w:szCs w:val="24"/>
        </w:rPr>
        <w:t xml:space="preserve"> Е.В.</w:t>
      </w:r>
      <w:r w:rsidR="005D2365" w:rsidRPr="006F336F" w:rsidDel="005D2365">
        <w:rPr>
          <w:sz w:val="24"/>
          <w:szCs w:val="24"/>
        </w:rPr>
        <w:t xml:space="preserve"> </w:t>
      </w:r>
      <w:r w:rsidR="005D2365" w:rsidRPr="006F336F">
        <w:rPr>
          <w:sz w:val="24"/>
          <w:szCs w:val="24"/>
        </w:rPr>
        <w:t xml:space="preserve">“Внедрение комплексной системы управления жизненным циклом ПО” </w:t>
      </w:r>
      <w:r w:rsidRPr="006F336F">
        <w:rPr>
          <w:sz w:val="24"/>
          <w:szCs w:val="24"/>
        </w:rPr>
        <w:t xml:space="preserve">посвящен актуальной проблеме </w:t>
      </w:r>
      <w:r w:rsidR="00A71807" w:rsidRPr="006F336F">
        <w:rPr>
          <w:sz w:val="24"/>
          <w:szCs w:val="24"/>
        </w:rPr>
        <w:t>автоматизации средств управления процессом и поддержки разработки ПО</w:t>
      </w:r>
      <w:r w:rsidR="003052DF" w:rsidRPr="006F336F">
        <w:rPr>
          <w:sz w:val="24"/>
          <w:szCs w:val="24"/>
        </w:rPr>
        <w:t xml:space="preserve"> Департамента Разработки </w:t>
      </w:r>
      <w:r w:rsidR="006D6BCB" w:rsidRPr="006F336F">
        <w:rPr>
          <w:sz w:val="24"/>
          <w:szCs w:val="24"/>
        </w:rPr>
        <w:t>Программного</w:t>
      </w:r>
      <w:r w:rsidR="003052DF" w:rsidRPr="006F336F">
        <w:rPr>
          <w:sz w:val="24"/>
          <w:szCs w:val="24"/>
        </w:rPr>
        <w:t xml:space="preserve"> Обеспечения ЗАО «Элвис-</w:t>
      </w:r>
      <w:proofErr w:type="spellStart"/>
      <w:r w:rsidR="003052DF" w:rsidRPr="006F336F">
        <w:rPr>
          <w:sz w:val="24"/>
          <w:szCs w:val="24"/>
        </w:rPr>
        <w:t>Неотек</w:t>
      </w:r>
      <w:proofErr w:type="spellEnd"/>
      <w:r w:rsidR="003052DF" w:rsidRPr="006F336F">
        <w:rPr>
          <w:sz w:val="24"/>
          <w:szCs w:val="24"/>
        </w:rPr>
        <w:t>»</w:t>
      </w:r>
      <w:r w:rsidRPr="006F336F">
        <w:rPr>
          <w:sz w:val="24"/>
          <w:szCs w:val="24"/>
        </w:rPr>
        <w:t>.</w:t>
      </w:r>
    </w:p>
    <w:p w:rsidR="00CA5DC8" w:rsidRPr="006F336F" w:rsidRDefault="00802D14" w:rsidP="006F336F">
      <w:pPr>
        <w:pStyle w:val="BodyText"/>
        <w:ind w:firstLine="708"/>
        <w:jc w:val="both"/>
        <w:rPr>
          <w:sz w:val="24"/>
          <w:szCs w:val="24"/>
        </w:rPr>
      </w:pPr>
      <w:r w:rsidRPr="006F336F">
        <w:rPr>
          <w:sz w:val="24"/>
          <w:szCs w:val="24"/>
        </w:rPr>
        <w:t xml:space="preserve">В дипломном проекте представлен весь цикл </w:t>
      </w:r>
      <w:r w:rsidR="00A71807" w:rsidRPr="006F336F">
        <w:rPr>
          <w:sz w:val="24"/>
          <w:szCs w:val="24"/>
        </w:rPr>
        <w:t>создания автоматизированной системы</w:t>
      </w:r>
      <w:r w:rsidR="009122AD" w:rsidRPr="006F336F">
        <w:rPr>
          <w:sz w:val="24"/>
          <w:szCs w:val="24"/>
        </w:rPr>
        <w:t xml:space="preserve"> от разработки технического задания до получения рабочей верси</w:t>
      </w:r>
      <w:r w:rsidR="00A71807" w:rsidRPr="006F336F">
        <w:rPr>
          <w:sz w:val="24"/>
          <w:szCs w:val="24"/>
        </w:rPr>
        <w:t>и системы</w:t>
      </w:r>
      <w:r w:rsidRPr="006F336F">
        <w:rPr>
          <w:sz w:val="24"/>
          <w:szCs w:val="24"/>
        </w:rPr>
        <w:t>.</w:t>
      </w:r>
      <w:r w:rsidR="003052DF" w:rsidRPr="006F336F">
        <w:rPr>
          <w:sz w:val="24"/>
          <w:szCs w:val="24"/>
        </w:rPr>
        <w:t xml:space="preserve"> </w:t>
      </w:r>
      <w:r w:rsidRPr="006F336F">
        <w:rPr>
          <w:sz w:val="24"/>
          <w:szCs w:val="24"/>
        </w:rPr>
        <w:t>Существенный интерес представляют следующие решения в проекте:</w:t>
      </w:r>
    </w:p>
    <w:p w:rsidR="00CA5DC8" w:rsidRPr="006F336F" w:rsidRDefault="00A71807" w:rsidP="006F336F">
      <w:pPr>
        <w:pStyle w:val="BodyText"/>
        <w:numPr>
          <w:ilvl w:val="0"/>
          <w:numId w:val="1"/>
        </w:numPr>
        <w:ind w:left="0" w:firstLine="567"/>
        <w:jc w:val="both"/>
        <w:rPr>
          <w:sz w:val="24"/>
          <w:szCs w:val="24"/>
        </w:rPr>
      </w:pPr>
      <w:proofErr w:type="gramStart"/>
      <w:r w:rsidRPr="006F336F">
        <w:rPr>
          <w:sz w:val="24"/>
          <w:szCs w:val="24"/>
        </w:rPr>
        <w:t>анализ</w:t>
      </w:r>
      <w:proofErr w:type="gramEnd"/>
      <w:r w:rsidRPr="006F336F">
        <w:rPr>
          <w:sz w:val="24"/>
          <w:szCs w:val="24"/>
        </w:rPr>
        <w:t xml:space="preserve"> бизнес-процесса разработки </w:t>
      </w:r>
      <w:r w:rsidR="003052DF" w:rsidRPr="006F336F">
        <w:rPr>
          <w:sz w:val="24"/>
          <w:szCs w:val="24"/>
        </w:rPr>
        <w:t>ПО департамента</w:t>
      </w:r>
      <w:r w:rsidR="00802D14" w:rsidRPr="006F336F">
        <w:rPr>
          <w:sz w:val="24"/>
          <w:szCs w:val="24"/>
        </w:rPr>
        <w:t>;</w:t>
      </w:r>
    </w:p>
    <w:p w:rsidR="003052DF" w:rsidRPr="006F336F" w:rsidRDefault="003052DF" w:rsidP="006F336F">
      <w:pPr>
        <w:pStyle w:val="BodyText"/>
        <w:numPr>
          <w:ilvl w:val="0"/>
          <w:numId w:val="1"/>
        </w:numPr>
        <w:ind w:left="0" w:firstLine="567"/>
        <w:jc w:val="both"/>
        <w:rPr>
          <w:sz w:val="24"/>
          <w:szCs w:val="24"/>
        </w:rPr>
      </w:pPr>
      <w:proofErr w:type="gramStart"/>
      <w:r w:rsidRPr="006F336F">
        <w:rPr>
          <w:sz w:val="24"/>
          <w:szCs w:val="24"/>
        </w:rPr>
        <w:t>исследование</w:t>
      </w:r>
      <w:proofErr w:type="gramEnd"/>
      <w:r w:rsidRPr="006F336F">
        <w:rPr>
          <w:sz w:val="24"/>
          <w:szCs w:val="24"/>
        </w:rPr>
        <w:t xml:space="preserve"> существующих аналогичных систем</w:t>
      </w:r>
      <w:r w:rsidRPr="006F336F">
        <w:rPr>
          <w:sz w:val="24"/>
          <w:szCs w:val="24"/>
          <w:lang w:val="en-US"/>
        </w:rPr>
        <w:t>;</w:t>
      </w:r>
    </w:p>
    <w:p w:rsidR="009F604B" w:rsidRPr="006F336F" w:rsidRDefault="00A71807" w:rsidP="006F336F">
      <w:pPr>
        <w:pStyle w:val="BodyText"/>
        <w:numPr>
          <w:ilvl w:val="0"/>
          <w:numId w:val="1"/>
        </w:numPr>
        <w:ind w:left="0" w:firstLine="567"/>
        <w:jc w:val="both"/>
        <w:rPr>
          <w:sz w:val="24"/>
          <w:szCs w:val="24"/>
        </w:rPr>
      </w:pPr>
      <w:proofErr w:type="gramStart"/>
      <w:r w:rsidRPr="006F336F">
        <w:rPr>
          <w:sz w:val="24"/>
          <w:szCs w:val="24"/>
        </w:rPr>
        <w:t>проектирование</w:t>
      </w:r>
      <w:proofErr w:type="gramEnd"/>
      <w:r w:rsidR="003052DF" w:rsidRPr="006F336F">
        <w:rPr>
          <w:sz w:val="24"/>
          <w:szCs w:val="24"/>
        </w:rPr>
        <w:t xml:space="preserve"> и реализация</w:t>
      </w:r>
      <w:r w:rsidRPr="006F336F">
        <w:rPr>
          <w:sz w:val="24"/>
          <w:szCs w:val="24"/>
        </w:rPr>
        <w:t xml:space="preserve"> компонентной структуры системы</w:t>
      </w:r>
      <w:r w:rsidR="00802D14" w:rsidRPr="006F336F">
        <w:rPr>
          <w:sz w:val="24"/>
          <w:szCs w:val="24"/>
        </w:rPr>
        <w:t>;</w:t>
      </w:r>
    </w:p>
    <w:p w:rsidR="009F604B" w:rsidRPr="006F336F" w:rsidRDefault="00BB194F" w:rsidP="006F336F">
      <w:pPr>
        <w:pStyle w:val="BodyText"/>
        <w:numPr>
          <w:ilvl w:val="0"/>
          <w:numId w:val="1"/>
        </w:numPr>
        <w:ind w:left="0" w:firstLine="567"/>
        <w:jc w:val="both"/>
        <w:rPr>
          <w:sz w:val="24"/>
          <w:szCs w:val="24"/>
        </w:rPr>
      </w:pPr>
      <w:proofErr w:type="gramStart"/>
      <w:r w:rsidRPr="006F336F">
        <w:rPr>
          <w:sz w:val="24"/>
          <w:szCs w:val="24"/>
        </w:rPr>
        <w:t>разработка</w:t>
      </w:r>
      <w:proofErr w:type="gramEnd"/>
      <w:r w:rsidRPr="006F336F">
        <w:rPr>
          <w:sz w:val="24"/>
          <w:szCs w:val="24"/>
        </w:rPr>
        <w:t xml:space="preserve"> алгоритмов, реализующих</w:t>
      </w:r>
      <w:r w:rsidR="00EC2E02" w:rsidRPr="006F336F">
        <w:rPr>
          <w:sz w:val="24"/>
          <w:szCs w:val="24"/>
        </w:rPr>
        <w:t xml:space="preserve"> поддержку</w:t>
      </w:r>
      <w:r w:rsidRPr="006F336F">
        <w:rPr>
          <w:sz w:val="24"/>
          <w:szCs w:val="24"/>
        </w:rPr>
        <w:t xml:space="preserve"> процесс</w:t>
      </w:r>
      <w:r w:rsidR="00EC2E02" w:rsidRPr="006F336F">
        <w:rPr>
          <w:sz w:val="24"/>
          <w:szCs w:val="24"/>
        </w:rPr>
        <w:t>ов</w:t>
      </w:r>
      <w:r w:rsidRPr="006F336F">
        <w:rPr>
          <w:sz w:val="24"/>
          <w:szCs w:val="24"/>
        </w:rPr>
        <w:t xml:space="preserve"> разработки ПО департамента</w:t>
      </w:r>
      <w:r w:rsidR="009F604B" w:rsidRPr="006F336F">
        <w:rPr>
          <w:sz w:val="24"/>
          <w:szCs w:val="24"/>
        </w:rPr>
        <w:t>;</w:t>
      </w:r>
    </w:p>
    <w:p w:rsidR="008B04C7" w:rsidRPr="006F336F" w:rsidRDefault="00802D14" w:rsidP="006F336F">
      <w:pPr>
        <w:pStyle w:val="BodyText"/>
        <w:numPr>
          <w:ilvl w:val="0"/>
          <w:numId w:val="1"/>
        </w:numPr>
        <w:ind w:left="0" w:firstLine="567"/>
        <w:jc w:val="both"/>
        <w:rPr>
          <w:sz w:val="24"/>
          <w:szCs w:val="24"/>
        </w:rPr>
      </w:pPr>
      <w:proofErr w:type="gramStart"/>
      <w:r w:rsidRPr="006F336F">
        <w:rPr>
          <w:sz w:val="24"/>
          <w:szCs w:val="24"/>
        </w:rPr>
        <w:t>иссл</w:t>
      </w:r>
      <w:r w:rsidR="00BB194F" w:rsidRPr="006F336F">
        <w:rPr>
          <w:sz w:val="24"/>
          <w:szCs w:val="24"/>
        </w:rPr>
        <w:t>едование</w:t>
      </w:r>
      <w:proofErr w:type="gramEnd"/>
      <w:r w:rsidR="00BB194F" w:rsidRPr="006F336F">
        <w:rPr>
          <w:sz w:val="24"/>
          <w:szCs w:val="24"/>
        </w:rPr>
        <w:t xml:space="preserve"> временных затрат на основные функции администрирования старой и новой систем</w:t>
      </w:r>
      <w:r w:rsidRPr="006F336F">
        <w:rPr>
          <w:sz w:val="24"/>
          <w:szCs w:val="24"/>
        </w:rPr>
        <w:t>;</w:t>
      </w:r>
    </w:p>
    <w:p w:rsidR="006D6BCB" w:rsidRPr="006F336F" w:rsidRDefault="0033638F">
      <w:pPr>
        <w:pStyle w:val="BodyText"/>
        <w:ind w:firstLine="360"/>
        <w:jc w:val="both"/>
        <w:rPr>
          <w:sz w:val="24"/>
          <w:szCs w:val="24"/>
        </w:rPr>
      </w:pPr>
      <w:r w:rsidRPr="006F336F">
        <w:rPr>
          <w:sz w:val="24"/>
          <w:szCs w:val="24"/>
        </w:rPr>
        <w:t>Достоинством данного дипломного проекта является</w:t>
      </w:r>
      <w:r w:rsidR="00BB194F" w:rsidRPr="006F336F">
        <w:rPr>
          <w:sz w:val="24"/>
          <w:szCs w:val="24"/>
        </w:rPr>
        <w:t xml:space="preserve"> создание комплексной </w:t>
      </w:r>
      <w:r w:rsidR="006D6BCB" w:rsidRPr="006F336F">
        <w:rPr>
          <w:sz w:val="24"/>
          <w:szCs w:val="24"/>
        </w:rPr>
        <w:t xml:space="preserve">информационной </w:t>
      </w:r>
      <w:r w:rsidR="00BB194F" w:rsidRPr="006F336F">
        <w:rPr>
          <w:sz w:val="24"/>
          <w:szCs w:val="24"/>
        </w:rPr>
        <w:t>системы</w:t>
      </w:r>
      <w:r w:rsidR="008B04C7" w:rsidRPr="006F336F">
        <w:rPr>
          <w:sz w:val="24"/>
          <w:szCs w:val="24"/>
        </w:rPr>
        <w:t>,</w:t>
      </w:r>
      <w:r w:rsidR="00BB194F" w:rsidRPr="006F336F">
        <w:rPr>
          <w:sz w:val="24"/>
          <w:szCs w:val="24"/>
        </w:rPr>
        <w:t xml:space="preserve"> позволяющей упростить доступ к информации</w:t>
      </w:r>
      <w:r w:rsidR="006D6BCB" w:rsidRPr="006F336F">
        <w:rPr>
          <w:sz w:val="24"/>
          <w:szCs w:val="24"/>
        </w:rPr>
        <w:t>, необходимой при</w:t>
      </w:r>
      <w:r w:rsidR="00BB194F" w:rsidRPr="006F336F">
        <w:rPr>
          <w:sz w:val="24"/>
          <w:szCs w:val="24"/>
        </w:rPr>
        <w:t xml:space="preserve"> разработке</w:t>
      </w:r>
      <w:r w:rsidR="008B04C7" w:rsidRPr="006F336F">
        <w:rPr>
          <w:sz w:val="24"/>
          <w:szCs w:val="24"/>
        </w:rPr>
        <w:t xml:space="preserve"> </w:t>
      </w:r>
      <w:r w:rsidR="006D6BCB" w:rsidRPr="006F336F">
        <w:rPr>
          <w:sz w:val="24"/>
          <w:szCs w:val="24"/>
        </w:rPr>
        <w:t xml:space="preserve">ПО, </w:t>
      </w:r>
      <w:r w:rsidRPr="006F336F">
        <w:rPr>
          <w:sz w:val="24"/>
          <w:szCs w:val="24"/>
        </w:rPr>
        <w:t>а также</w:t>
      </w:r>
      <w:r w:rsidR="006D6BCB" w:rsidRPr="006F336F">
        <w:rPr>
          <w:sz w:val="24"/>
          <w:szCs w:val="24"/>
        </w:rPr>
        <w:t xml:space="preserve"> тесно интегрированной с другими средствами управления и поддержки разработки ПО.</w:t>
      </w:r>
      <w:r w:rsidRPr="006F336F">
        <w:rPr>
          <w:sz w:val="24"/>
          <w:szCs w:val="24"/>
        </w:rPr>
        <w:t xml:space="preserve"> </w:t>
      </w:r>
    </w:p>
    <w:p w:rsidR="00CA5DC8" w:rsidRPr="006F336F" w:rsidRDefault="00802D14">
      <w:pPr>
        <w:pStyle w:val="BodyText"/>
        <w:ind w:firstLine="360"/>
        <w:jc w:val="both"/>
        <w:rPr>
          <w:sz w:val="24"/>
          <w:szCs w:val="24"/>
        </w:rPr>
      </w:pPr>
      <w:r w:rsidRPr="006F336F">
        <w:rPr>
          <w:sz w:val="24"/>
          <w:szCs w:val="24"/>
        </w:rPr>
        <w:t>К недостаткам дипломного проекта следует</w:t>
      </w:r>
      <w:r w:rsidR="006D6BCB" w:rsidRPr="006F336F">
        <w:rPr>
          <w:sz w:val="24"/>
          <w:szCs w:val="24"/>
        </w:rPr>
        <w:t xml:space="preserve"> </w:t>
      </w:r>
      <w:r w:rsidRPr="006F336F">
        <w:rPr>
          <w:sz w:val="24"/>
          <w:szCs w:val="24"/>
        </w:rPr>
        <w:t>отнести</w:t>
      </w:r>
      <w:r w:rsidR="002B1819" w:rsidRPr="006F336F">
        <w:rPr>
          <w:sz w:val="24"/>
          <w:szCs w:val="24"/>
        </w:rPr>
        <w:t xml:space="preserve"> недостаточную проработку</w:t>
      </w:r>
      <w:r w:rsidR="0033638F" w:rsidRPr="006F336F">
        <w:rPr>
          <w:sz w:val="24"/>
          <w:szCs w:val="24"/>
        </w:rPr>
        <w:t xml:space="preserve"> </w:t>
      </w:r>
      <w:r w:rsidR="006D6BCB" w:rsidRPr="006F336F">
        <w:rPr>
          <w:sz w:val="24"/>
          <w:szCs w:val="24"/>
        </w:rPr>
        <w:t>автоматизации процесса тестирования</w:t>
      </w:r>
      <w:r w:rsidRPr="006F336F">
        <w:rPr>
          <w:sz w:val="24"/>
          <w:szCs w:val="24"/>
        </w:rPr>
        <w:t>.</w:t>
      </w:r>
    </w:p>
    <w:p w:rsidR="00CA5DC8" w:rsidRPr="006F336F" w:rsidRDefault="00802D14">
      <w:pPr>
        <w:pStyle w:val="BodyText"/>
        <w:ind w:firstLine="360"/>
        <w:jc w:val="both"/>
        <w:rPr>
          <w:sz w:val="24"/>
          <w:szCs w:val="24"/>
        </w:rPr>
      </w:pPr>
      <w:r w:rsidRPr="006F336F">
        <w:rPr>
          <w:sz w:val="24"/>
          <w:szCs w:val="24"/>
        </w:rPr>
        <w:t xml:space="preserve">В целом проект выполнен на хорошем инженерном уровне и заслуживает </w:t>
      </w:r>
      <w:r w:rsidR="0098419A" w:rsidRPr="006F336F">
        <w:rPr>
          <w:sz w:val="24"/>
          <w:szCs w:val="24"/>
        </w:rPr>
        <w:t>высокой</w:t>
      </w:r>
      <w:r w:rsidRPr="006F336F">
        <w:rPr>
          <w:sz w:val="24"/>
          <w:szCs w:val="24"/>
        </w:rPr>
        <w:t xml:space="preserve"> оценки,</w:t>
      </w:r>
      <w:r w:rsidR="006D6BCB" w:rsidRPr="006F336F">
        <w:rPr>
          <w:sz w:val="24"/>
          <w:szCs w:val="24"/>
        </w:rPr>
        <w:t xml:space="preserve"> </w:t>
      </w:r>
      <w:r w:rsidRPr="006F336F">
        <w:rPr>
          <w:sz w:val="24"/>
          <w:szCs w:val="24"/>
        </w:rPr>
        <w:t xml:space="preserve">а ст. </w:t>
      </w:r>
      <w:proofErr w:type="spellStart"/>
      <w:r w:rsidR="006D6BCB" w:rsidRPr="006F336F">
        <w:rPr>
          <w:sz w:val="24"/>
          <w:szCs w:val="24"/>
        </w:rPr>
        <w:t>Поподьянца</w:t>
      </w:r>
      <w:proofErr w:type="spellEnd"/>
      <w:r w:rsidR="006D6BCB" w:rsidRPr="006F336F">
        <w:rPr>
          <w:sz w:val="24"/>
          <w:szCs w:val="24"/>
        </w:rPr>
        <w:t xml:space="preserve"> Е.В.</w:t>
      </w:r>
      <w:r w:rsidRPr="006F336F">
        <w:rPr>
          <w:sz w:val="24"/>
          <w:szCs w:val="24"/>
        </w:rPr>
        <w:t xml:space="preserve"> присвоения квалификации “инженер”.</w:t>
      </w:r>
    </w:p>
    <w:p w:rsidR="0098419A" w:rsidRPr="006F336F" w:rsidRDefault="0098419A" w:rsidP="0098419A">
      <w:pPr>
        <w:pStyle w:val="BodyText"/>
        <w:jc w:val="both"/>
        <w:rPr>
          <w:sz w:val="24"/>
          <w:szCs w:val="24"/>
        </w:rPr>
      </w:pPr>
    </w:p>
    <w:p w:rsidR="00EB2278" w:rsidRPr="006F336F" w:rsidRDefault="006F336F" w:rsidP="006F336F">
      <w:pPr>
        <w:pStyle w:val="BodyText"/>
        <w:ind w:right="4535"/>
        <w:jc w:val="both"/>
        <w:rPr>
          <w:sz w:val="24"/>
          <w:szCs w:val="24"/>
        </w:rPr>
      </w:pPr>
      <w:del w:id="0" w:author="Kurt" w:date="2013-07-09T08:54:00Z">
        <w:r w:rsidDel="005F0B6A">
          <w:rPr>
            <w:sz w:val="24"/>
            <w:szCs w:val="24"/>
          </w:rPr>
          <w:delText>Заместитель д</w:delText>
        </w:r>
      </w:del>
      <w:ins w:id="1" w:author="Kurt" w:date="2013-07-09T08:54:00Z">
        <w:r w:rsidR="005F0B6A">
          <w:rPr>
            <w:sz w:val="24"/>
            <w:szCs w:val="24"/>
          </w:rPr>
          <w:t>Д</w:t>
        </w:r>
      </w:ins>
      <w:r>
        <w:rPr>
          <w:sz w:val="24"/>
          <w:szCs w:val="24"/>
        </w:rPr>
        <w:t>иректор</w:t>
      </w:r>
      <w:del w:id="2" w:author="Kurt" w:date="2013-07-09T08:55:00Z">
        <w:r w:rsidDel="005F0B6A">
          <w:rPr>
            <w:sz w:val="24"/>
            <w:szCs w:val="24"/>
          </w:rPr>
          <w:delText>а</w:delText>
        </w:r>
      </w:del>
      <w:r w:rsidR="006D6BCB" w:rsidRPr="006F336F">
        <w:rPr>
          <w:sz w:val="24"/>
          <w:szCs w:val="24"/>
        </w:rPr>
        <w:t xml:space="preserve"> </w:t>
      </w:r>
    </w:p>
    <w:p w:rsidR="006F336F" w:rsidRDefault="006F336F" w:rsidP="006F336F">
      <w:pPr>
        <w:pStyle w:val="BodyText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Департамента разработки</w:t>
      </w:r>
    </w:p>
    <w:p w:rsidR="00EB2278" w:rsidRPr="006F336F" w:rsidRDefault="006F336F" w:rsidP="006F336F">
      <w:pPr>
        <w:pStyle w:val="BodyText"/>
        <w:ind w:right="-1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программного</w:t>
      </w:r>
      <w:proofErr w:type="gramEnd"/>
      <w:r>
        <w:rPr>
          <w:sz w:val="24"/>
          <w:szCs w:val="24"/>
        </w:rPr>
        <w:t xml:space="preserve"> обеспечения</w:t>
      </w:r>
      <w:r w:rsidR="00EB2278" w:rsidRPr="006F336F">
        <w:rPr>
          <w:sz w:val="24"/>
          <w:szCs w:val="24"/>
        </w:rPr>
        <w:t>,</w:t>
      </w:r>
    </w:p>
    <w:p w:rsidR="00CA5DC8" w:rsidRPr="006F336F" w:rsidRDefault="00252080" w:rsidP="006F336F">
      <w:pPr>
        <w:pStyle w:val="BodyText"/>
        <w:ind w:right="-1"/>
        <w:jc w:val="both"/>
        <w:rPr>
          <w:sz w:val="24"/>
          <w:szCs w:val="24"/>
        </w:rPr>
      </w:pPr>
      <w:r w:rsidRPr="006F336F">
        <w:rPr>
          <w:sz w:val="24"/>
          <w:szCs w:val="24"/>
        </w:rPr>
        <w:t>ЗА</w:t>
      </w:r>
      <w:r w:rsidR="0098419A" w:rsidRPr="006F336F">
        <w:rPr>
          <w:sz w:val="24"/>
          <w:szCs w:val="24"/>
        </w:rPr>
        <w:t>О "</w:t>
      </w:r>
      <w:r w:rsidRPr="006F336F">
        <w:rPr>
          <w:sz w:val="24"/>
          <w:szCs w:val="24"/>
        </w:rPr>
        <w:t>Элвис-</w:t>
      </w:r>
      <w:proofErr w:type="spellStart"/>
      <w:r w:rsidRPr="006F336F">
        <w:rPr>
          <w:sz w:val="24"/>
          <w:szCs w:val="24"/>
        </w:rPr>
        <w:t>Неотек</w:t>
      </w:r>
      <w:proofErr w:type="spellEnd"/>
      <w:r w:rsidR="0098419A" w:rsidRPr="006F336F">
        <w:rPr>
          <w:sz w:val="24"/>
          <w:szCs w:val="24"/>
        </w:rPr>
        <w:t>"</w:t>
      </w:r>
      <w:r w:rsidR="00EB2278" w:rsidRPr="006F336F">
        <w:rPr>
          <w:sz w:val="24"/>
          <w:szCs w:val="24"/>
        </w:rPr>
        <w:tab/>
      </w:r>
      <w:r w:rsidR="00EB2278" w:rsidRPr="006F336F">
        <w:rPr>
          <w:sz w:val="24"/>
          <w:szCs w:val="24"/>
        </w:rPr>
        <w:tab/>
      </w:r>
      <w:r w:rsidR="00EB2278" w:rsidRPr="006F336F">
        <w:rPr>
          <w:sz w:val="24"/>
          <w:szCs w:val="24"/>
        </w:rPr>
        <w:tab/>
      </w:r>
      <w:ins w:id="3" w:author="Kurt" w:date="2013-07-09T08:54:00Z">
        <w:r w:rsidR="005F0B6A">
          <w:rPr>
            <w:sz w:val="24"/>
            <w:szCs w:val="24"/>
            <w:u w:val="single"/>
          </w:rPr>
          <w:t>С</w:t>
        </w:r>
      </w:ins>
      <w:del w:id="4" w:author="Kurt" w:date="2013-07-09T08:54:00Z">
        <w:r w:rsidR="006F336F" w:rsidDel="005F0B6A">
          <w:rPr>
            <w:sz w:val="24"/>
            <w:szCs w:val="24"/>
            <w:u w:val="single"/>
          </w:rPr>
          <w:delText>Д</w:delText>
        </w:r>
      </w:del>
      <w:r w:rsidR="00B475D3" w:rsidRPr="006F336F">
        <w:rPr>
          <w:sz w:val="24"/>
          <w:szCs w:val="24"/>
          <w:u w:val="single"/>
        </w:rPr>
        <w:t>.</w:t>
      </w:r>
      <w:del w:id="5" w:author="Kurt" w:date="2013-07-09T08:54:00Z">
        <w:r w:rsidR="006F336F" w:rsidDel="005F0B6A">
          <w:rPr>
            <w:sz w:val="24"/>
            <w:szCs w:val="24"/>
            <w:u w:val="single"/>
          </w:rPr>
          <w:delText>О</w:delText>
        </w:r>
      </w:del>
      <w:ins w:id="6" w:author="Kurt" w:date="2013-07-09T08:54:00Z">
        <w:r w:rsidR="005F0B6A">
          <w:rPr>
            <w:sz w:val="24"/>
            <w:szCs w:val="24"/>
            <w:u w:val="single"/>
          </w:rPr>
          <w:t>Ю</w:t>
        </w:r>
      </w:ins>
      <w:r w:rsidR="00B475D3" w:rsidRPr="006F336F">
        <w:rPr>
          <w:sz w:val="24"/>
          <w:szCs w:val="24"/>
          <w:u w:val="single"/>
        </w:rPr>
        <w:t>.</w:t>
      </w:r>
      <w:r w:rsidR="00C247BD">
        <w:rPr>
          <w:sz w:val="24"/>
          <w:szCs w:val="24"/>
          <w:u w:val="single"/>
        </w:rPr>
        <w:t xml:space="preserve"> </w:t>
      </w:r>
      <w:del w:id="7" w:author="Kurt" w:date="2013-07-09T08:54:00Z">
        <w:r w:rsidR="00C247BD" w:rsidDel="005F0B6A">
          <w:rPr>
            <w:sz w:val="24"/>
            <w:szCs w:val="24"/>
            <w:u w:val="single"/>
          </w:rPr>
          <w:delText>Соколов</w:delText>
        </w:r>
      </w:del>
      <w:ins w:id="8" w:author="Kurt" w:date="2013-07-09T08:54:00Z">
        <w:r w:rsidR="005F0B6A">
          <w:rPr>
            <w:sz w:val="24"/>
            <w:szCs w:val="24"/>
            <w:u w:val="single"/>
          </w:rPr>
          <w:t>Миллер</w:t>
        </w:r>
      </w:ins>
      <w:r w:rsidR="00B475D3" w:rsidRPr="006F336F">
        <w:rPr>
          <w:sz w:val="24"/>
          <w:szCs w:val="24"/>
        </w:rPr>
        <w:t xml:space="preserve"> </w:t>
      </w:r>
      <w:r w:rsidR="0033638F" w:rsidRPr="006F336F">
        <w:rPr>
          <w:sz w:val="24"/>
          <w:szCs w:val="24"/>
        </w:rPr>
        <w:t>/_______________</w:t>
      </w:r>
      <w:r w:rsidR="00802D14" w:rsidRPr="006F336F">
        <w:rPr>
          <w:sz w:val="24"/>
          <w:szCs w:val="24"/>
        </w:rPr>
        <w:t>/</w:t>
      </w:r>
    </w:p>
    <w:p w:rsidR="00C247BD" w:rsidRDefault="00C247BD" w:rsidP="005F0B6A">
      <w:pPr>
        <w:pStyle w:val="BodyText"/>
        <w:ind w:right="4535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6F336F">
        <w:rPr>
          <w:sz w:val="24"/>
          <w:szCs w:val="24"/>
        </w:rPr>
        <w:t>иректор</w:t>
      </w:r>
      <w:r w:rsidR="006F336F" w:rsidRPr="006F336F">
        <w:rPr>
          <w:sz w:val="24"/>
          <w:szCs w:val="24"/>
        </w:rPr>
        <w:t xml:space="preserve"> </w:t>
      </w:r>
    </w:p>
    <w:p w:rsidR="006F336F" w:rsidRDefault="00C247BD" w:rsidP="005F0B6A">
      <w:pPr>
        <w:pStyle w:val="BodyText"/>
        <w:ind w:right="4535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6F336F">
        <w:rPr>
          <w:sz w:val="24"/>
          <w:szCs w:val="24"/>
        </w:rPr>
        <w:t>епартамента</w:t>
      </w:r>
      <w:r>
        <w:rPr>
          <w:sz w:val="24"/>
          <w:szCs w:val="24"/>
        </w:rPr>
        <w:t xml:space="preserve"> правового и</w:t>
      </w:r>
    </w:p>
    <w:p w:rsidR="006F336F" w:rsidRPr="006F336F" w:rsidRDefault="00C247BD" w:rsidP="006F336F">
      <w:pPr>
        <w:pStyle w:val="BodyText"/>
        <w:ind w:right="-1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кадрового</w:t>
      </w:r>
      <w:proofErr w:type="gramEnd"/>
      <w:r w:rsidR="006F336F">
        <w:rPr>
          <w:sz w:val="24"/>
          <w:szCs w:val="24"/>
        </w:rPr>
        <w:t xml:space="preserve"> обеспечения</w:t>
      </w:r>
      <w:r w:rsidR="006F336F" w:rsidRPr="006F336F">
        <w:rPr>
          <w:sz w:val="24"/>
          <w:szCs w:val="24"/>
        </w:rPr>
        <w:t>,</w:t>
      </w:r>
    </w:p>
    <w:p w:rsidR="00C247BD" w:rsidRPr="006F336F" w:rsidRDefault="006F336F" w:rsidP="00C247BD">
      <w:pPr>
        <w:pStyle w:val="BodyText"/>
        <w:ind w:right="-1"/>
        <w:jc w:val="both"/>
        <w:rPr>
          <w:sz w:val="24"/>
          <w:szCs w:val="24"/>
        </w:rPr>
      </w:pPr>
      <w:r w:rsidRPr="006F336F">
        <w:rPr>
          <w:sz w:val="24"/>
          <w:szCs w:val="24"/>
        </w:rPr>
        <w:t>ЗАО "Элвис-</w:t>
      </w:r>
      <w:proofErr w:type="spellStart"/>
      <w:r w:rsidRPr="006F336F">
        <w:rPr>
          <w:sz w:val="24"/>
          <w:szCs w:val="24"/>
        </w:rPr>
        <w:t>Неотек</w:t>
      </w:r>
      <w:proofErr w:type="spellEnd"/>
      <w:r w:rsidRPr="006F336F">
        <w:rPr>
          <w:sz w:val="24"/>
          <w:szCs w:val="24"/>
        </w:rPr>
        <w:t>"</w:t>
      </w:r>
      <w:r w:rsidR="00C247BD">
        <w:rPr>
          <w:sz w:val="24"/>
          <w:szCs w:val="24"/>
        </w:rPr>
        <w:tab/>
      </w:r>
      <w:r w:rsidR="00C247BD">
        <w:rPr>
          <w:sz w:val="24"/>
          <w:szCs w:val="24"/>
        </w:rPr>
        <w:tab/>
      </w:r>
      <w:r w:rsidR="00C247BD">
        <w:rPr>
          <w:sz w:val="24"/>
          <w:szCs w:val="24"/>
        </w:rPr>
        <w:tab/>
      </w:r>
      <w:r w:rsidR="00C247BD">
        <w:rPr>
          <w:sz w:val="24"/>
          <w:szCs w:val="24"/>
          <w:u w:val="single"/>
        </w:rPr>
        <w:t>А</w:t>
      </w:r>
      <w:r w:rsidR="00C247BD" w:rsidRPr="006F336F">
        <w:rPr>
          <w:sz w:val="24"/>
          <w:szCs w:val="24"/>
          <w:u w:val="single"/>
        </w:rPr>
        <w:t>.</w:t>
      </w:r>
      <w:r w:rsidR="00C247BD">
        <w:rPr>
          <w:sz w:val="24"/>
          <w:szCs w:val="24"/>
          <w:u w:val="single"/>
        </w:rPr>
        <w:t>Н</w:t>
      </w:r>
      <w:r w:rsidR="00C247BD" w:rsidRPr="006F336F">
        <w:rPr>
          <w:sz w:val="24"/>
          <w:szCs w:val="24"/>
          <w:u w:val="single"/>
        </w:rPr>
        <w:t>.</w:t>
      </w:r>
      <w:ins w:id="9" w:author="Kurt" w:date="2013-07-09T08:55:00Z">
        <w:r w:rsidR="005F0B6A">
          <w:rPr>
            <w:sz w:val="24"/>
            <w:szCs w:val="24"/>
            <w:u w:val="single"/>
          </w:rPr>
          <w:t xml:space="preserve"> </w:t>
        </w:r>
      </w:ins>
      <w:proofErr w:type="spellStart"/>
      <w:r w:rsidR="00C247BD">
        <w:rPr>
          <w:sz w:val="24"/>
          <w:szCs w:val="24"/>
          <w:u w:val="single"/>
        </w:rPr>
        <w:t>Горлушкин</w:t>
      </w:r>
      <w:proofErr w:type="spellEnd"/>
      <w:r w:rsidR="00C247BD" w:rsidRPr="006F336F">
        <w:rPr>
          <w:sz w:val="24"/>
          <w:szCs w:val="24"/>
        </w:rPr>
        <w:t xml:space="preserve"> /____</w:t>
      </w:r>
      <w:bookmarkStart w:id="10" w:name="_GoBack"/>
      <w:bookmarkEnd w:id="10"/>
      <w:r w:rsidR="00C247BD" w:rsidRPr="006F336F">
        <w:rPr>
          <w:sz w:val="24"/>
          <w:szCs w:val="24"/>
        </w:rPr>
        <w:t>___________/</w:t>
      </w:r>
    </w:p>
    <w:p w:rsidR="00802D14" w:rsidRDefault="00802D14" w:rsidP="006F336F">
      <w:pPr>
        <w:rPr>
          <w:sz w:val="24"/>
        </w:rPr>
      </w:pPr>
    </w:p>
    <w:sectPr w:rsidR="00802D14" w:rsidSect="006F336F">
      <w:pgSz w:w="11906" w:h="16838"/>
      <w:pgMar w:top="1440" w:right="1133" w:bottom="993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F6E0A"/>
    <w:multiLevelType w:val="hybridMultilevel"/>
    <w:tmpl w:val="EB441D58"/>
    <w:lvl w:ilvl="0" w:tplc="31025F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rt">
    <w15:presenceInfo w15:providerId="Windows Live" w15:userId="5f331a7bfeea79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AD"/>
    <w:rsid w:val="000B3432"/>
    <w:rsid w:val="001833B1"/>
    <w:rsid w:val="00252080"/>
    <w:rsid w:val="002B1819"/>
    <w:rsid w:val="003052DF"/>
    <w:rsid w:val="0033638F"/>
    <w:rsid w:val="004B4ED2"/>
    <w:rsid w:val="005D2365"/>
    <w:rsid w:val="005F0B6A"/>
    <w:rsid w:val="00627D0D"/>
    <w:rsid w:val="006D6BCB"/>
    <w:rsid w:val="006F336F"/>
    <w:rsid w:val="007A1748"/>
    <w:rsid w:val="00802D14"/>
    <w:rsid w:val="008B04C7"/>
    <w:rsid w:val="009122AD"/>
    <w:rsid w:val="00924898"/>
    <w:rsid w:val="0098419A"/>
    <w:rsid w:val="009F604B"/>
    <w:rsid w:val="009F7BF1"/>
    <w:rsid w:val="00A212B1"/>
    <w:rsid w:val="00A71807"/>
    <w:rsid w:val="00AE4A76"/>
    <w:rsid w:val="00B475D3"/>
    <w:rsid w:val="00BB194F"/>
    <w:rsid w:val="00C247BD"/>
    <w:rsid w:val="00C75723"/>
    <w:rsid w:val="00CA5DC8"/>
    <w:rsid w:val="00EB2278"/>
    <w:rsid w:val="00EC2E02"/>
    <w:rsid w:val="00F2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C225045-2D41-4A1A-BDD3-71CC7097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semiHidden/>
    <w:pPr>
      <w:ind w:left="566" w:hanging="283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3">
    <w:name w:val="Body Text 3"/>
    <w:basedOn w:val="BodyTextInde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8B04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C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F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DFF1-010E-49DA-A8B4-19EE61309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Сулденко Алексей Георгиевич</dc:creator>
  <cp:lastModifiedBy>Kurt</cp:lastModifiedBy>
  <cp:revision>8</cp:revision>
  <cp:lastPrinted>1996-03-12T14:35:00Z</cp:lastPrinted>
  <dcterms:created xsi:type="dcterms:W3CDTF">2013-06-21T03:12:00Z</dcterms:created>
  <dcterms:modified xsi:type="dcterms:W3CDTF">2013-07-09T04:55:00Z</dcterms:modified>
</cp:coreProperties>
</file>