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DC8" w:rsidRDefault="00CA5DC8">
      <w:pPr>
        <w:jc w:val="both"/>
        <w:rPr>
          <w:sz w:val="24"/>
        </w:rPr>
      </w:pPr>
    </w:p>
    <w:p w:rsidR="00CA5DC8" w:rsidRDefault="00CA5DC8">
      <w:pPr>
        <w:jc w:val="both"/>
        <w:rPr>
          <w:sz w:val="24"/>
        </w:rPr>
      </w:pPr>
    </w:p>
    <w:p w:rsidR="00CA5DC8" w:rsidRPr="0033638F" w:rsidRDefault="00802D14">
      <w:pPr>
        <w:pStyle w:val="a3"/>
        <w:jc w:val="center"/>
        <w:rPr>
          <w:b/>
          <w:sz w:val="28"/>
          <w:szCs w:val="28"/>
        </w:rPr>
      </w:pPr>
      <w:r w:rsidRPr="0033638F">
        <w:rPr>
          <w:b/>
          <w:sz w:val="28"/>
          <w:szCs w:val="28"/>
        </w:rPr>
        <w:t>Рецензия</w:t>
      </w:r>
    </w:p>
    <w:p w:rsidR="00CA5DC8" w:rsidRDefault="00CA5DC8">
      <w:pPr>
        <w:pStyle w:val="a3"/>
        <w:jc w:val="center"/>
        <w:rPr>
          <w:b/>
          <w:sz w:val="24"/>
        </w:rPr>
      </w:pPr>
    </w:p>
    <w:p w:rsidR="00CA5DC8" w:rsidRDefault="00802D14">
      <w:pPr>
        <w:pStyle w:val="a3"/>
        <w:tabs>
          <w:tab w:val="left" w:pos="5670"/>
        </w:tabs>
        <w:jc w:val="center"/>
        <w:rPr>
          <w:sz w:val="24"/>
        </w:rPr>
      </w:pPr>
      <w:r>
        <w:rPr>
          <w:sz w:val="24"/>
        </w:rPr>
        <w:t xml:space="preserve">на дипломный проект ст. </w:t>
      </w:r>
      <w:r w:rsidR="009122AD">
        <w:rPr>
          <w:sz w:val="24"/>
        </w:rPr>
        <w:t>Чиркова Михаила Михайловича гр. РК9-Д2</w:t>
      </w:r>
    </w:p>
    <w:p w:rsidR="00CA5DC8" w:rsidRDefault="00CA5DC8">
      <w:pPr>
        <w:pStyle w:val="a3"/>
        <w:tabs>
          <w:tab w:val="left" w:pos="5670"/>
        </w:tabs>
        <w:jc w:val="center"/>
        <w:rPr>
          <w:sz w:val="24"/>
        </w:rPr>
      </w:pPr>
    </w:p>
    <w:p w:rsidR="00CA5DC8" w:rsidRPr="0098419A" w:rsidRDefault="00802D14">
      <w:pPr>
        <w:pStyle w:val="a3"/>
        <w:tabs>
          <w:tab w:val="left" w:pos="5670"/>
        </w:tabs>
        <w:jc w:val="center"/>
        <w:rPr>
          <w:b/>
          <w:sz w:val="24"/>
        </w:rPr>
      </w:pPr>
      <w:r>
        <w:rPr>
          <w:b/>
          <w:sz w:val="24"/>
        </w:rPr>
        <w:t xml:space="preserve"> “</w:t>
      </w:r>
      <w:r w:rsidR="009122AD">
        <w:rPr>
          <w:b/>
          <w:sz w:val="24"/>
        </w:rPr>
        <w:t>Разработка процедурного языка программирования в системе имитационного моделирования РДО</w:t>
      </w:r>
      <w:r w:rsidR="0098419A">
        <w:rPr>
          <w:b/>
          <w:sz w:val="24"/>
        </w:rPr>
        <w:t>”</w:t>
      </w:r>
    </w:p>
    <w:p w:rsidR="00CA5DC8" w:rsidRDefault="00CA5DC8">
      <w:pPr>
        <w:pStyle w:val="a3"/>
        <w:jc w:val="both"/>
        <w:rPr>
          <w:sz w:val="24"/>
        </w:rPr>
      </w:pPr>
    </w:p>
    <w:p w:rsidR="00CA5DC8" w:rsidRDefault="00802D14" w:rsidP="00F22B83">
      <w:pPr>
        <w:pStyle w:val="a3"/>
        <w:ind w:firstLine="708"/>
        <w:jc w:val="both"/>
        <w:rPr>
          <w:sz w:val="24"/>
        </w:rPr>
      </w:pPr>
      <w:r>
        <w:rPr>
          <w:sz w:val="24"/>
        </w:rPr>
        <w:t xml:space="preserve">Дипломный проект ст.  </w:t>
      </w:r>
      <w:r w:rsidR="009122AD">
        <w:rPr>
          <w:sz w:val="24"/>
        </w:rPr>
        <w:t>Чиркова М.М.</w:t>
      </w:r>
      <w:r>
        <w:rPr>
          <w:sz w:val="24"/>
        </w:rPr>
        <w:t xml:space="preserve"> “</w:t>
      </w:r>
      <w:r w:rsidR="009122AD">
        <w:rPr>
          <w:sz w:val="24"/>
        </w:rPr>
        <w:t>Разработка языка процедурного программирования в системе имитационного моделирования РДО</w:t>
      </w:r>
      <w:r>
        <w:rPr>
          <w:sz w:val="24"/>
        </w:rPr>
        <w:t xml:space="preserve">”  посвящен актуальной проблеме </w:t>
      </w:r>
      <w:r w:rsidR="009122AD">
        <w:rPr>
          <w:sz w:val="24"/>
        </w:rPr>
        <w:t>расширения возможностей написания имитационных моделей</w:t>
      </w:r>
      <w:r>
        <w:rPr>
          <w:sz w:val="24"/>
        </w:rPr>
        <w:t xml:space="preserve">.  В дипломном проекте представлен весь цикл </w:t>
      </w:r>
      <w:r w:rsidR="009122AD">
        <w:rPr>
          <w:sz w:val="24"/>
        </w:rPr>
        <w:t>разработки программной продукции от разработки технического задания до получения рабочей версии программного продукта</w:t>
      </w:r>
      <w:r>
        <w:rPr>
          <w:sz w:val="24"/>
        </w:rPr>
        <w:t>.</w:t>
      </w:r>
    </w:p>
    <w:p w:rsidR="00CA5DC8" w:rsidRDefault="00802D14">
      <w:pPr>
        <w:pStyle w:val="a3"/>
        <w:jc w:val="both"/>
        <w:rPr>
          <w:sz w:val="24"/>
        </w:rPr>
      </w:pPr>
      <w:r>
        <w:rPr>
          <w:sz w:val="24"/>
        </w:rPr>
        <w:t>Существенный интерес представляют следующие решения в проекте:</w:t>
      </w:r>
    </w:p>
    <w:p w:rsidR="00CA5DC8" w:rsidRDefault="00802D14" w:rsidP="009F604B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разработка </w:t>
      </w:r>
      <w:r w:rsidR="009122AD">
        <w:rPr>
          <w:sz w:val="24"/>
        </w:rPr>
        <w:t>алгоритма обработки оператора прерывания и оператора возвращения значения функции</w:t>
      </w:r>
      <w:r>
        <w:rPr>
          <w:sz w:val="24"/>
        </w:rPr>
        <w:t>;</w:t>
      </w:r>
    </w:p>
    <w:p w:rsidR="009F604B" w:rsidRPr="009F604B" w:rsidRDefault="00802D14" w:rsidP="009F604B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разработк</w:t>
      </w:r>
      <w:r w:rsidR="009F604B">
        <w:rPr>
          <w:sz w:val="24"/>
        </w:rPr>
        <w:t>а</w:t>
      </w:r>
      <w:r>
        <w:rPr>
          <w:sz w:val="24"/>
        </w:rPr>
        <w:t xml:space="preserve"> </w:t>
      </w:r>
      <w:r w:rsidR="009122AD">
        <w:rPr>
          <w:sz w:val="24"/>
        </w:rPr>
        <w:t>алгоритма определения наличия в функции обязательного оператора возвращения значения функции</w:t>
      </w:r>
      <w:r>
        <w:rPr>
          <w:sz w:val="24"/>
        </w:rPr>
        <w:t>;</w:t>
      </w:r>
    </w:p>
    <w:p w:rsidR="009F604B" w:rsidRDefault="009F604B" w:rsidP="009F604B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разработка структу</w:t>
      </w:r>
      <w:bookmarkStart w:id="0" w:name="_GoBack"/>
      <w:bookmarkEnd w:id="0"/>
      <w:r>
        <w:rPr>
          <w:sz w:val="24"/>
        </w:rPr>
        <w:t>ры локальной памяти и поддержки локальных переменных;</w:t>
      </w:r>
    </w:p>
    <w:p w:rsidR="008B04C7" w:rsidRDefault="00802D14" w:rsidP="009F604B">
      <w:pPr>
        <w:pStyle w:val="a3"/>
        <w:numPr>
          <w:ilvl w:val="0"/>
          <w:numId w:val="1"/>
        </w:numPr>
        <w:jc w:val="both"/>
        <w:rPr>
          <w:sz w:val="24"/>
        </w:rPr>
      </w:pPr>
      <w:r w:rsidRPr="008B04C7">
        <w:rPr>
          <w:sz w:val="24"/>
        </w:rPr>
        <w:t xml:space="preserve">исследования </w:t>
      </w:r>
      <w:r w:rsidR="004B4ED2" w:rsidRPr="008B04C7">
        <w:rPr>
          <w:sz w:val="24"/>
        </w:rPr>
        <w:t>быстродействия системы при разных вариантах реализации алгоритма обработки операторов</w:t>
      </w:r>
      <w:r w:rsidRPr="008B04C7">
        <w:rPr>
          <w:sz w:val="24"/>
        </w:rPr>
        <w:t>;</w:t>
      </w:r>
      <w:ins w:id="1" w:author="Ted" w:date="2011-06-23T19:35:00Z">
        <w:r w:rsidR="008B04C7" w:rsidRPr="008B04C7">
          <w:rPr>
            <w:sz w:val="24"/>
          </w:rPr>
          <w:t xml:space="preserve"> </w:t>
        </w:r>
      </w:ins>
    </w:p>
    <w:p w:rsidR="0033638F" w:rsidRPr="00B475D3" w:rsidRDefault="0033638F" w:rsidP="00F22B83">
      <w:pPr>
        <w:pStyle w:val="a3"/>
        <w:ind w:firstLine="360"/>
        <w:jc w:val="both"/>
        <w:rPr>
          <w:sz w:val="24"/>
          <w:szCs w:val="24"/>
        </w:rPr>
      </w:pPr>
      <w:r>
        <w:rPr>
          <w:sz w:val="24"/>
        </w:rPr>
        <w:t xml:space="preserve">Достоинством данного дипломного проекта является высокая степень проработки логики функционирования операторов процедурного программирования, </w:t>
      </w:r>
      <w:ins w:id="2" w:author="Ted" w:date="2011-06-23T19:35:00Z">
        <w:r w:rsidR="008B04C7">
          <w:rPr>
            <w:sz w:val="24"/>
          </w:rPr>
          <w:t>применение</w:t>
        </w:r>
      </w:ins>
      <w:ins w:id="3" w:author="Ted" w:date="2011-06-23T19:36:00Z">
        <w:r w:rsidR="008B04C7">
          <w:rPr>
            <w:sz w:val="24"/>
          </w:rPr>
          <w:t xml:space="preserve"> доступных библиотек</w:t>
        </w:r>
      </w:ins>
      <w:ins w:id="4" w:author="Ted" w:date="2011-06-23T19:35:00Z">
        <w:r w:rsidR="008B04C7">
          <w:rPr>
            <w:sz w:val="24"/>
          </w:rPr>
          <w:t xml:space="preserve"> </w:t>
        </w:r>
      </w:ins>
      <w:ins w:id="5" w:author="Ted" w:date="2011-06-23T19:36:00Z">
        <w:r w:rsidR="008B04C7">
          <w:rPr>
            <w:sz w:val="24"/>
            <w:lang w:val="en-US"/>
          </w:rPr>
          <w:t>Flex</w:t>
        </w:r>
        <w:r w:rsidR="008B04C7" w:rsidRPr="008B04C7">
          <w:rPr>
            <w:sz w:val="24"/>
            <w:rPrChange w:id="6" w:author="Ted" w:date="2011-06-23T19:36:00Z">
              <w:rPr>
                <w:sz w:val="24"/>
                <w:lang w:val="en-US"/>
              </w:rPr>
            </w:rPrChange>
          </w:rPr>
          <w:t xml:space="preserve"> </w:t>
        </w:r>
        <w:r w:rsidR="008B04C7">
          <w:rPr>
            <w:sz w:val="24"/>
          </w:rPr>
          <w:t xml:space="preserve">и </w:t>
        </w:r>
        <w:r w:rsidR="008B04C7">
          <w:rPr>
            <w:sz w:val="24"/>
            <w:lang w:val="en-US"/>
          </w:rPr>
          <w:t>Bison</w:t>
        </w:r>
        <w:r w:rsidR="008B04C7" w:rsidRPr="008B04C7">
          <w:rPr>
            <w:sz w:val="24"/>
            <w:rPrChange w:id="7" w:author="Ted" w:date="2011-06-23T19:36:00Z">
              <w:rPr>
                <w:sz w:val="24"/>
                <w:lang w:val="en-US"/>
              </w:rPr>
            </w:rPrChange>
          </w:rPr>
          <w:t xml:space="preserve"> </w:t>
        </w:r>
        <w:r w:rsidR="008B04C7">
          <w:rPr>
            <w:sz w:val="24"/>
          </w:rPr>
          <w:t>для</w:t>
        </w:r>
      </w:ins>
      <w:ins w:id="8" w:author="Ted" w:date="2011-06-23T19:37:00Z">
        <w:r w:rsidR="008B04C7">
          <w:rPr>
            <w:sz w:val="24"/>
          </w:rPr>
          <w:t xml:space="preserve"> стандартизации кода и ускорения разработки</w:t>
        </w:r>
        <w:r w:rsidR="008B04C7" w:rsidRPr="008B04C7">
          <w:rPr>
            <w:sz w:val="24"/>
            <w:rPrChange w:id="9" w:author="Ted" w:date="2011-06-23T19:37:00Z">
              <w:rPr>
                <w:sz w:val="24"/>
                <w:lang w:val="en-US"/>
              </w:rPr>
            </w:rPrChange>
          </w:rPr>
          <w:t>,</w:t>
        </w:r>
      </w:ins>
      <w:ins w:id="10" w:author="Ted" w:date="2011-06-23T19:36:00Z">
        <w:r w:rsidR="008B04C7">
          <w:rPr>
            <w:sz w:val="24"/>
          </w:rPr>
          <w:t xml:space="preserve"> </w:t>
        </w:r>
      </w:ins>
      <w:r>
        <w:rPr>
          <w:sz w:val="24"/>
        </w:rPr>
        <w:t xml:space="preserve">а также возможность </w:t>
      </w:r>
      <w:ins w:id="11" w:author="Ted" w:date="2011-06-23T19:36:00Z">
        <w:r w:rsidR="008B04C7">
          <w:rPr>
            <w:sz w:val="24"/>
          </w:rPr>
          <w:t xml:space="preserve">дальнейшего </w:t>
        </w:r>
      </w:ins>
      <w:r>
        <w:rPr>
          <w:sz w:val="24"/>
        </w:rPr>
        <w:t xml:space="preserve">использования разработанного функционала при описании </w:t>
      </w:r>
      <w:r w:rsidRPr="00B475D3">
        <w:rPr>
          <w:sz w:val="24"/>
          <w:szCs w:val="24"/>
        </w:rPr>
        <w:t xml:space="preserve">имитационных моделей реальных систем. </w:t>
      </w:r>
    </w:p>
    <w:p w:rsidR="00CA5DC8" w:rsidRPr="008B04C7" w:rsidRDefault="00802D14" w:rsidP="00F22B83">
      <w:pPr>
        <w:pStyle w:val="a3"/>
        <w:ind w:firstLine="360"/>
        <w:jc w:val="both"/>
        <w:rPr>
          <w:sz w:val="24"/>
          <w:szCs w:val="24"/>
        </w:rPr>
      </w:pPr>
      <w:r w:rsidRPr="00B475D3">
        <w:rPr>
          <w:sz w:val="24"/>
          <w:szCs w:val="24"/>
        </w:rPr>
        <w:t>К недостаткам дипломного проекта следует  отнести</w:t>
      </w:r>
      <w:r w:rsidR="002B1819" w:rsidRPr="00B475D3">
        <w:rPr>
          <w:sz w:val="24"/>
          <w:szCs w:val="24"/>
        </w:rPr>
        <w:t xml:space="preserve"> недостаточную проработку</w:t>
      </w:r>
      <w:r w:rsidR="0033638F" w:rsidRPr="00B475D3">
        <w:rPr>
          <w:sz w:val="24"/>
          <w:szCs w:val="24"/>
        </w:rPr>
        <w:t xml:space="preserve"> интерфейса вывода пользователю информационных сообщений в случае ошибок в тексте имитационной модели</w:t>
      </w:r>
      <w:proofErr w:type="gramStart"/>
      <w:r w:rsidRPr="00B475D3">
        <w:rPr>
          <w:sz w:val="24"/>
          <w:szCs w:val="24"/>
        </w:rPr>
        <w:t>.</w:t>
      </w:r>
      <w:proofErr w:type="gramEnd"/>
      <w:ins w:id="12" w:author="Ted" w:date="2011-06-23T19:32:00Z">
        <w:r w:rsidR="008B04C7" w:rsidRPr="008B04C7">
          <w:rPr>
            <w:sz w:val="24"/>
            <w:szCs w:val="24"/>
            <w:rPrChange w:id="13" w:author="Ted" w:date="2011-06-23T19:32:00Z">
              <w:rPr>
                <w:sz w:val="24"/>
                <w:szCs w:val="24"/>
                <w:lang w:val="en-US"/>
              </w:rPr>
            </w:rPrChange>
          </w:rPr>
          <w:t xml:space="preserve"> </w:t>
        </w:r>
      </w:ins>
      <w:ins w:id="14" w:author="Ted" w:date="2011-06-23T19:38:00Z">
        <w:r w:rsidR="008B04C7">
          <w:rPr>
            <w:sz w:val="24"/>
            <w:szCs w:val="24"/>
          </w:rPr>
          <w:t>На этапе концептуального проектирования не рассмотрена возможность применения</w:t>
        </w:r>
      </w:ins>
      <w:ins w:id="15" w:author="Ted" w:date="2011-06-23T19:40:00Z">
        <w:r w:rsidR="001833B1">
          <w:rPr>
            <w:sz w:val="24"/>
            <w:szCs w:val="24"/>
          </w:rPr>
          <w:t xml:space="preserve"> в</w:t>
        </w:r>
      </w:ins>
      <w:ins w:id="16" w:author="Ted" w:date="2011-06-23T19:39:00Z">
        <w:r w:rsidR="008B04C7">
          <w:rPr>
            <w:sz w:val="24"/>
            <w:szCs w:val="24"/>
          </w:rPr>
          <w:t xml:space="preserve"> разработке существующих </w:t>
        </w:r>
      </w:ins>
      <w:ins w:id="17" w:author="Ted" w:date="2011-06-23T19:40:00Z">
        <w:r w:rsidR="001833B1">
          <w:rPr>
            <w:sz w:val="24"/>
            <w:szCs w:val="24"/>
          </w:rPr>
          <w:t>проце</w:t>
        </w:r>
      </w:ins>
      <w:ins w:id="18" w:author="Ted" w:date="2011-06-23T19:41:00Z">
        <w:r w:rsidR="001833B1">
          <w:rPr>
            <w:sz w:val="24"/>
            <w:szCs w:val="24"/>
          </w:rPr>
          <w:t xml:space="preserve">дурных языков и средств выполнения написанных на них подпрограмм </w:t>
        </w:r>
      </w:ins>
      <w:ins w:id="19" w:author="Ted" w:date="2011-06-23T19:39:00Z">
        <w:r w:rsidR="001833B1">
          <w:rPr>
            <w:sz w:val="24"/>
            <w:szCs w:val="24"/>
          </w:rPr>
          <w:t>(</w:t>
        </w:r>
      </w:ins>
      <w:ins w:id="20" w:author="Ted" w:date="2011-06-23T19:40:00Z">
        <w:r w:rsidR="001833B1">
          <w:rPr>
            <w:sz w:val="24"/>
            <w:szCs w:val="24"/>
            <w:lang w:val="en-US"/>
          </w:rPr>
          <w:t>Python</w:t>
        </w:r>
        <w:r w:rsidR="001833B1" w:rsidRPr="001833B1">
          <w:rPr>
            <w:sz w:val="24"/>
            <w:szCs w:val="24"/>
            <w:rPrChange w:id="21" w:author="Ted" w:date="2011-06-23T19:40:00Z">
              <w:rPr>
                <w:sz w:val="24"/>
                <w:szCs w:val="24"/>
                <w:lang w:val="en-US"/>
              </w:rPr>
            </w:rPrChange>
          </w:rPr>
          <w:t xml:space="preserve">, </w:t>
        </w:r>
        <w:proofErr w:type="spellStart"/>
        <w:r w:rsidR="001833B1">
          <w:rPr>
            <w:sz w:val="24"/>
            <w:szCs w:val="24"/>
            <w:lang w:val="en-US"/>
          </w:rPr>
          <w:t>Lua</w:t>
        </w:r>
        <w:proofErr w:type="spellEnd"/>
        <w:r w:rsidR="001833B1" w:rsidRPr="001833B1">
          <w:rPr>
            <w:sz w:val="24"/>
            <w:szCs w:val="24"/>
            <w:rPrChange w:id="22" w:author="Ted" w:date="2011-06-23T19:40:00Z">
              <w:rPr>
                <w:sz w:val="24"/>
                <w:szCs w:val="24"/>
                <w:lang w:val="en-US"/>
              </w:rPr>
            </w:rPrChange>
          </w:rPr>
          <w:t>).</w:t>
        </w:r>
      </w:ins>
      <w:ins w:id="23" w:author="Ted" w:date="2011-06-23T19:38:00Z">
        <w:r w:rsidR="008B04C7">
          <w:rPr>
            <w:sz w:val="24"/>
            <w:szCs w:val="24"/>
          </w:rPr>
          <w:t xml:space="preserve"> </w:t>
        </w:r>
      </w:ins>
    </w:p>
    <w:p w:rsidR="00CA5DC8" w:rsidRPr="00B475D3" w:rsidRDefault="00802D14" w:rsidP="00F22B83">
      <w:pPr>
        <w:pStyle w:val="a3"/>
        <w:ind w:firstLine="360"/>
        <w:jc w:val="both"/>
        <w:rPr>
          <w:sz w:val="24"/>
          <w:szCs w:val="24"/>
        </w:rPr>
      </w:pPr>
      <w:r w:rsidRPr="00B475D3">
        <w:rPr>
          <w:sz w:val="24"/>
          <w:szCs w:val="24"/>
        </w:rPr>
        <w:t xml:space="preserve">В целом проект выполнен на хорошем инженерном уровне и заслуживает </w:t>
      </w:r>
      <w:r w:rsidR="0098419A">
        <w:rPr>
          <w:sz w:val="24"/>
          <w:szCs w:val="24"/>
        </w:rPr>
        <w:t>высокой</w:t>
      </w:r>
      <w:r w:rsidRPr="00B475D3">
        <w:rPr>
          <w:sz w:val="24"/>
          <w:szCs w:val="24"/>
        </w:rPr>
        <w:t xml:space="preserve"> оценки,  а ст. </w:t>
      </w:r>
      <w:r w:rsidR="002B1819" w:rsidRPr="00B475D3">
        <w:rPr>
          <w:sz w:val="24"/>
          <w:szCs w:val="24"/>
        </w:rPr>
        <w:t>Чирков М.М.</w:t>
      </w:r>
      <w:r w:rsidRPr="00B475D3">
        <w:rPr>
          <w:sz w:val="24"/>
          <w:szCs w:val="24"/>
        </w:rPr>
        <w:t xml:space="preserve"> присвоения квалификации “инженер”.</w:t>
      </w:r>
    </w:p>
    <w:p w:rsidR="0098419A" w:rsidRDefault="0098419A" w:rsidP="0098419A">
      <w:pPr>
        <w:pStyle w:val="a3"/>
        <w:jc w:val="both"/>
        <w:rPr>
          <w:sz w:val="24"/>
          <w:szCs w:val="24"/>
        </w:rPr>
      </w:pPr>
    </w:p>
    <w:p w:rsidR="0098419A" w:rsidRPr="0098419A" w:rsidRDefault="0098419A" w:rsidP="0098419A">
      <w:pPr>
        <w:pStyle w:val="a3"/>
        <w:jc w:val="both"/>
        <w:rPr>
          <w:sz w:val="24"/>
          <w:szCs w:val="24"/>
        </w:rPr>
      </w:pPr>
      <w:r w:rsidRPr="0098419A">
        <w:rPr>
          <w:sz w:val="24"/>
          <w:szCs w:val="24"/>
        </w:rPr>
        <w:t>IT-директор</w:t>
      </w:r>
      <w:r>
        <w:rPr>
          <w:sz w:val="24"/>
          <w:szCs w:val="24"/>
        </w:rPr>
        <w:t>,</w:t>
      </w:r>
    </w:p>
    <w:p w:rsidR="00CA5DC8" w:rsidRDefault="0098419A" w:rsidP="007A1748">
      <w:pPr>
        <w:pStyle w:val="a3"/>
        <w:jc w:val="both"/>
        <w:rPr>
          <w:sz w:val="24"/>
        </w:rPr>
      </w:pPr>
      <w:r w:rsidRPr="0098419A">
        <w:rPr>
          <w:sz w:val="24"/>
          <w:szCs w:val="24"/>
        </w:rPr>
        <w:t>ООО "Лаборатория трёхмерного зрения"</w:t>
      </w:r>
      <w:r w:rsidR="007A1748">
        <w:rPr>
          <w:sz w:val="24"/>
          <w:szCs w:val="24"/>
        </w:rPr>
        <w:tab/>
      </w:r>
      <w:r w:rsidR="007A1748">
        <w:rPr>
          <w:sz w:val="24"/>
          <w:szCs w:val="24"/>
        </w:rPr>
        <w:tab/>
      </w:r>
      <w:r w:rsidR="00B475D3">
        <w:rPr>
          <w:sz w:val="24"/>
          <w:u w:val="single"/>
        </w:rPr>
        <w:t>Трушкин Ф.А.</w:t>
      </w:r>
      <w:r w:rsidR="00B475D3">
        <w:rPr>
          <w:sz w:val="24"/>
        </w:rPr>
        <w:t xml:space="preserve"> </w:t>
      </w:r>
      <w:r w:rsidR="0033638F">
        <w:rPr>
          <w:sz w:val="24"/>
        </w:rPr>
        <w:t>/</w:t>
      </w:r>
      <w:r w:rsidR="0033638F" w:rsidRPr="00B475D3">
        <w:rPr>
          <w:sz w:val="24"/>
          <w:u w:val="single"/>
        </w:rPr>
        <w:t>__</w:t>
      </w:r>
      <w:r w:rsidR="0033638F">
        <w:rPr>
          <w:sz w:val="24"/>
        </w:rPr>
        <w:t>_______________</w:t>
      </w:r>
      <w:r w:rsidR="00802D14">
        <w:rPr>
          <w:sz w:val="24"/>
        </w:rPr>
        <w:t>/</w:t>
      </w:r>
    </w:p>
    <w:p w:rsidR="00802D14" w:rsidRDefault="00802D14">
      <w:pPr>
        <w:rPr>
          <w:sz w:val="24"/>
        </w:rPr>
      </w:pPr>
    </w:p>
    <w:sectPr w:rsidR="00802D14" w:rsidSect="00924898">
      <w:pgSz w:w="11906" w:h="16838"/>
      <w:pgMar w:top="1440" w:right="1133" w:bottom="1440" w:left="198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F6E0A"/>
    <w:multiLevelType w:val="hybridMultilevel"/>
    <w:tmpl w:val="EB441D58"/>
    <w:lvl w:ilvl="0" w:tplc="31025F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122AD"/>
    <w:rsid w:val="000B3432"/>
    <w:rsid w:val="001833B1"/>
    <w:rsid w:val="002B1819"/>
    <w:rsid w:val="0033638F"/>
    <w:rsid w:val="004B4ED2"/>
    <w:rsid w:val="007A1748"/>
    <w:rsid w:val="00802D14"/>
    <w:rsid w:val="008B04C7"/>
    <w:rsid w:val="009122AD"/>
    <w:rsid w:val="00924898"/>
    <w:rsid w:val="0098419A"/>
    <w:rsid w:val="009F604B"/>
    <w:rsid w:val="009F7BF1"/>
    <w:rsid w:val="00A212B1"/>
    <w:rsid w:val="00AE4A76"/>
    <w:rsid w:val="00B475D3"/>
    <w:rsid w:val="00CA5DC8"/>
    <w:rsid w:val="00F22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8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semiHidden/>
    <w:rsid w:val="00924898"/>
    <w:pPr>
      <w:ind w:left="566" w:hanging="283"/>
    </w:pPr>
  </w:style>
  <w:style w:type="paragraph" w:styleId="a3">
    <w:name w:val="Body Text"/>
    <w:basedOn w:val="a"/>
    <w:semiHidden/>
    <w:rsid w:val="00924898"/>
    <w:pPr>
      <w:spacing w:after="120"/>
    </w:pPr>
  </w:style>
  <w:style w:type="paragraph" w:styleId="a4">
    <w:name w:val="Body Text Indent"/>
    <w:basedOn w:val="a"/>
    <w:semiHidden/>
    <w:rsid w:val="00924898"/>
    <w:pPr>
      <w:spacing w:after="120"/>
      <w:ind w:left="283"/>
    </w:pPr>
  </w:style>
  <w:style w:type="paragraph" w:styleId="3">
    <w:name w:val="Body Text 3"/>
    <w:basedOn w:val="a4"/>
    <w:semiHidden/>
    <w:rsid w:val="00924898"/>
  </w:style>
  <w:style w:type="paragraph" w:styleId="a5">
    <w:name w:val="Balloon Text"/>
    <w:basedOn w:val="a"/>
    <w:link w:val="a6"/>
    <w:uiPriority w:val="99"/>
    <w:semiHidden/>
    <w:unhideWhenUsed/>
    <w:rsid w:val="008B04C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04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semiHidden/>
    <w:pPr>
      <w:ind w:left="566" w:hanging="283"/>
    </w:pPr>
  </w:style>
  <w:style w:type="paragraph" w:styleId="a3">
    <w:name w:val="Body Text"/>
    <w:basedOn w:val="a"/>
    <w:semiHidden/>
    <w:pPr>
      <w:spacing w:after="120"/>
    </w:pPr>
  </w:style>
  <w:style w:type="paragraph" w:styleId="a4">
    <w:name w:val="Body Text Indent"/>
    <w:basedOn w:val="a"/>
    <w:semiHidden/>
    <w:pPr>
      <w:spacing w:after="120"/>
      <w:ind w:left="283"/>
    </w:pPr>
  </w:style>
  <w:style w:type="paragraph" w:styleId="3">
    <w:name w:val="Body Text 3"/>
    <w:basedOn w:val="a4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Сулденко Алексей Георгиевич</dc:creator>
  <cp:lastModifiedBy>Ted</cp:lastModifiedBy>
  <cp:revision>2</cp:revision>
  <cp:lastPrinted>1996-03-12T14:35:00Z</cp:lastPrinted>
  <dcterms:created xsi:type="dcterms:W3CDTF">2011-06-23T15:42:00Z</dcterms:created>
  <dcterms:modified xsi:type="dcterms:W3CDTF">2011-06-23T15:42:00Z</dcterms:modified>
</cp:coreProperties>
</file>